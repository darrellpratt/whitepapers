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55C7C" w14:textId="77777777" w:rsidR="00D308C5" w:rsidRDefault="00907EFD" w:rsidP="00E3237E">
      <w:pPr>
        <w:pStyle w:val="NMRParagraph"/>
      </w:pPr>
      <w:r>
        <w:rPr>
          <w:noProof/>
        </w:rPr>
        <w:drawing>
          <wp:anchor distT="0" distB="0" distL="0" distR="0" simplePos="0" relativeHeight="251656704" behindDoc="0" locked="0" layoutInCell="0" allowOverlap="1" wp14:anchorId="78B55CAA" wp14:editId="78B55CAB">
            <wp:simplePos x="0" y="0"/>
            <wp:positionH relativeFrom="page">
              <wp:posOffset>731520</wp:posOffset>
            </wp:positionH>
            <wp:positionV relativeFrom="page">
              <wp:posOffset>731520</wp:posOffset>
            </wp:positionV>
            <wp:extent cx="1600200" cy="571500"/>
            <wp:effectExtent l="19050" t="0" r="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B55C7D" w14:textId="77777777" w:rsidR="005F5D07" w:rsidRDefault="005F5D07" w:rsidP="00E3237E">
      <w:pPr>
        <w:pStyle w:val="NMRParagraph"/>
      </w:pPr>
    </w:p>
    <w:p w14:paraId="78B55C7E" w14:textId="77777777" w:rsidR="001B6318" w:rsidRPr="00163B7A" w:rsidRDefault="008949DE" w:rsidP="00E3237E">
      <w:pPr>
        <w:pStyle w:val="NMRTitle"/>
        <w:tabs>
          <w:tab w:val="clear" w:pos="9360"/>
        </w:tabs>
        <w:rPr>
          <w:szCs w:val="40"/>
        </w:rPr>
      </w:pPr>
      <w:r>
        <w:t>White Paper</w:t>
      </w:r>
    </w:p>
    <w:p w14:paraId="78B55C7F" w14:textId="288DC916" w:rsidR="00235D82" w:rsidRDefault="008949DE" w:rsidP="00163B7A">
      <w:pPr>
        <w:pStyle w:val="NMRHeading1"/>
      </w:pPr>
      <w:del w:id="0" w:author="James Pratt" w:date="2013-03-06T11:16:00Z">
        <w:r w:rsidDel="009B566D">
          <w:delText>Influence of measurement on the measure</w:delText>
        </w:r>
      </w:del>
      <w:ins w:id="1" w:author="James Pratt" w:date="2013-03-06T11:16:00Z">
        <w:r w:rsidR="009B566D">
          <w:t>Beyond Big Data</w:t>
        </w:r>
      </w:ins>
    </w:p>
    <w:p w14:paraId="78B55C80" w14:textId="50098D04" w:rsidR="00163B7A" w:rsidRPr="00163B7A" w:rsidRDefault="00907EFD" w:rsidP="00163B7A">
      <w:pPr>
        <w:pStyle w:val="NMRParagraph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8B55CAC" wp14:editId="78B55CAD">
            <wp:simplePos x="0" y="0"/>
            <wp:positionH relativeFrom="margin">
              <wp:posOffset>4728210</wp:posOffset>
            </wp:positionH>
            <wp:positionV relativeFrom="margin">
              <wp:posOffset>2686050</wp:posOffset>
            </wp:positionV>
            <wp:extent cx="2124075" cy="1687830"/>
            <wp:effectExtent l="19050" t="0" r="9525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49DE">
        <w:t xml:space="preserve">By </w:t>
      </w:r>
      <w:r w:rsidR="009B566D">
        <w:t>Darrell Pratt, Architecture Leader, GBS</w:t>
      </w:r>
    </w:p>
    <w:p w14:paraId="78B55C81" w14:textId="77777777" w:rsidR="00E3237E" w:rsidRPr="00C536AA" w:rsidRDefault="008949DE" w:rsidP="00E3237E">
      <w:pPr>
        <w:pStyle w:val="NMRHeading3"/>
      </w:pPr>
      <w:r>
        <w:t>Introduction</w:t>
      </w:r>
    </w:p>
    <w:p w14:paraId="78B55C82" w14:textId="63B8760E" w:rsidR="00E3237E" w:rsidRPr="00235D82" w:rsidRDefault="00CD19CC" w:rsidP="008949DE">
      <w:pPr>
        <w:pStyle w:val="NMRParagraphIndent1"/>
      </w:pPr>
      <w:r>
        <w:t>Not just hadoop and smart data, predicitive analytics.</w:t>
      </w:r>
      <w:bookmarkStart w:id="2" w:name="_GoBack"/>
      <w:bookmarkEnd w:id="2"/>
    </w:p>
    <w:p w14:paraId="78B55C83" w14:textId="77777777" w:rsidR="00163B7A" w:rsidRPr="00163B7A" w:rsidRDefault="008949DE" w:rsidP="00163B7A">
      <w:pPr>
        <w:pStyle w:val="NMRHeading3"/>
      </w:pPr>
      <w:r>
        <w:t>Problem Overview</w:t>
      </w:r>
    </w:p>
    <w:p w14:paraId="78B55C84" w14:textId="77777777" w:rsidR="00163B7A" w:rsidRDefault="008949DE" w:rsidP="00163B7A">
      <w:pPr>
        <w:pStyle w:val="NMRParagraphIndent1"/>
      </w:pPr>
      <w:r w:rsidRPr="008949DE">
        <w:t>Nielsen produces consumer insights by measuring what people buy and what people watch.</w:t>
      </w:r>
      <w:r w:rsidR="00DB404D">
        <w:t xml:space="preserve"> </w:t>
      </w:r>
      <w:r w:rsidRPr="008949DE">
        <w:t>At its core, these insights provide marketers with a view into th</w:t>
      </w:r>
      <w:r>
        <w:t>e effectiven</w:t>
      </w:r>
      <w:r w:rsidR="00A949DE">
        <w:t>e</w:t>
      </w:r>
      <w:r>
        <w:t xml:space="preserve">ss of their marketing influence on consumers. Over the decades, </w:t>
      </w:r>
      <w:r w:rsidRPr="008949DE">
        <w:t xml:space="preserve">Nielsen has evolved its measurement system to address the </w:t>
      </w:r>
      <w:r w:rsidR="00A71978">
        <w:t>increasing</w:t>
      </w:r>
      <w:r w:rsidR="0003171E">
        <w:t xml:space="preserve"> complexity of this</w:t>
      </w:r>
      <w:r w:rsidRPr="008949DE">
        <w:t xml:space="preserve"> </w:t>
      </w:r>
      <w:r w:rsidRPr="0003171E">
        <w:t>ecosystem</w:t>
      </w:r>
      <w:r w:rsidRPr="008949DE">
        <w:t xml:space="preserve"> and meet the increasing demand for accuracy</w:t>
      </w:r>
      <w:r w:rsidR="00DB404D">
        <w:t xml:space="preserve"> </w:t>
      </w:r>
      <w:r w:rsidRPr="008949DE">
        <w:t>of</w:t>
      </w:r>
      <w:r w:rsidR="00DB404D">
        <w:t xml:space="preserve"> </w:t>
      </w:r>
      <w:r w:rsidRPr="008949DE">
        <w:t>insights.</w:t>
      </w:r>
      <w:r w:rsidR="00DB404D">
        <w:t xml:space="preserve"> </w:t>
      </w:r>
      <w:r w:rsidRPr="008949DE">
        <w:t>Since</w:t>
      </w:r>
      <w:r w:rsidR="00DB404D">
        <w:t xml:space="preserve"> </w:t>
      </w:r>
      <w:r w:rsidRPr="008949DE">
        <w:t xml:space="preserve">a fundamental building block of our measurement system is the observation of influence in a sample or population, </w:t>
      </w:r>
      <w:r w:rsidR="00A949DE" w:rsidRPr="008949DE">
        <w:t xml:space="preserve">observer effect </w:t>
      </w:r>
      <w:r w:rsidRPr="008949DE">
        <w:t>poses a principal challenge to the accuracy of our measurement.</w:t>
      </w:r>
    </w:p>
    <w:p w14:paraId="78B55C85" w14:textId="77777777" w:rsidR="008949DE" w:rsidRDefault="008949DE" w:rsidP="00163B7A">
      <w:pPr>
        <w:pStyle w:val="NMRParagraphIndent1"/>
      </w:pPr>
      <w:r>
        <w:t xml:space="preserve">“Observer effect” is </w:t>
      </w:r>
      <w:r w:rsidRPr="008949DE">
        <w:t>the influence that an observer has on the outcome of an observed measurement.</w:t>
      </w:r>
      <w:r w:rsidR="00DB404D">
        <w:t xml:space="preserve"> </w:t>
      </w:r>
      <w:r w:rsidRPr="008949DE">
        <w:t>In</w:t>
      </w:r>
      <w:r w:rsidR="00DB404D">
        <w:t xml:space="preserve"> </w:t>
      </w:r>
      <w:r w:rsidRPr="008949DE">
        <w:t>a</w:t>
      </w:r>
      <w:r w:rsidR="00DB404D">
        <w:t xml:space="preserve"> </w:t>
      </w:r>
      <w:r w:rsidRPr="008949DE">
        <w:t xml:space="preserve">practical sense, this effect is found in many common measurements. </w:t>
      </w:r>
      <w:r w:rsidR="00FF67A0">
        <w:t>Two</w:t>
      </w:r>
      <w:r w:rsidRPr="008949DE">
        <w:t xml:space="preserve"> examples are:</w:t>
      </w:r>
    </w:p>
    <w:p w14:paraId="78B55C86" w14:textId="77777777" w:rsidR="008949DE" w:rsidRPr="008949DE" w:rsidRDefault="008949DE" w:rsidP="008949DE">
      <w:pPr>
        <w:pStyle w:val="NBullet1"/>
      </w:pPr>
      <w:r w:rsidRPr="008949DE">
        <w:t xml:space="preserve">Automobile tire pressure </w:t>
      </w:r>
      <w:r w:rsidR="007B6B89">
        <w:t>can</w:t>
      </w:r>
      <w:r w:rsidRPr="008949DE">
        <w:t>not be measured without letting some of the air out and</w:t>
      </w:r>
      <w:r w:rsidR="00A71978">
        <w:t>, thus,</w:t>
      </w:r>
      <w:r w:rsidRPr="008949DE">
        <w:t xml:space="preserve"> influencing the pressure</w:t>
      </w:r>
      <w:r w:rsidR="00A949DE">
        <w:t>.</w:t>
      </w:r>
    </w:p>
    <w:p w14:paraId="78B55C87" w14:textId="77777777" w:rsidR="00FF67A0" w:rsidRDefault="008949DE" w:rsidP="008949DE">
      <w:pPr>
        <w:pStyle w:val="NBullet1"/>
      </w:pPr>
      <w:r w:rsidRPr="008949DE">
        <w:t>The running score in a game could influence the performance of the team</w:t>
      </w:r>
      <w:r w:rsidR="00A949DE">
        <w:t>.</w:t>
      </w:r>
    </w:p>
    <w:p w14:paraId="78B55C88" w14:textId="77777777" w:rsidR="00FF67A0" w:rsidRDefault="008949DE" w:rsidP="00FF67A0">
      <w:pPr>
        <w:pStyle w:val="NMRParagraphIndent1"/>
        <w:spacing w:after="0"/>
      </w:pPr>
      <w:r w:rsidRPr="0003171E">
        <w:t xml:space="preserve">In marketing research, examples of the observer effect </w:t>
      </w:r>
      <w:r w:rsidR="00C91B67" w:rsidRPr="0003171E">
        <w:t>i</w:t>
      </w:r>
      <w:r w:rsidRPr="0003171E">
        <w:t>n action</w:t>
      </w:r>
      <w:r w:rsidR="00C91B67" w:rsidRPr="0003171E">
        <w:t xml:space="preserve"> include</w:t>
      </w:r>
      <w:r w:rsidRPr="0003171E">
        <w:t>:</w:t>
      </w:r>
    </w:p>
    <w:p w14:paraId="78B55C89" w14:textId="77777777" w:rsidR="008949DE" w:rsidRPr="0003171E" w:rsidRDefault="008949DE" w:rsidP="00FF67A0">
      <w:pPr>
        <w:pStyle w:val="NBullet1"/>
      </w:pPr>
      <w:r w:rsidRPr="0003171E">
        <w:t>Online tags used by</w:t>
      </w:r>
      <w:r w:rsidR="00C91B67" w:rsidRPr="0003171E">
        <w:t xml:space="preserve"> p</w:t>
      </w:r>
      <w:r w:rsidRPr="0003171E">
        <w:t>ublishers or third-party</w:t>
      </w:r>
      <w:r w:rsidR="00DB404D" w:rsidRPr="0003171E">
        <w:t xml:space="preserve"> </w:t>
      </w:r>
      <w:r w:rsidRPr="0003171E">
        <w:t>measurement companies should be “sufficiently”</w:t>
      </w:r>
      <w:r w:rsidR="00DB404D" w:rsidRPr="0003171E">
        <w:t xml:space="preserve"> </w:t>
      </w:r>
      <w:r w:rsidRPr="0003171E">
        <w:t>fast,</w:t>
      </w:r>
      <w:r w:rsidR="00DB404D" w:rsidRPr="0003171E">
        <w:t xml:space="preserve"> </w:t>
      </w:r>
      <w:r w:rsidRPr="0003171E">
        <w:t>otherwise</w:t>
      </w:r>
      <w:r w:rsidR="00DB404D" w:rsidRPr="0003171E">
        <w:t xml:space="preserve"> </w:t>
      </w:r>
      <w:r w:rsidR="0003171E">
        <w:t>time spent processing the tag</w:t>
      </w:r>
      <w:r w:rsidRPr="0003171E">
        <w:t xml:space="preserve"> </w:t>
      </w:r>
      <w:r w:rsidRPr="0003171E">
        <w:lastRenderedPageBreak/>
        <w:t xml:space="preserve">would </w:t>
      </w:r>
      <w:r w:rsidR="0003171E">
        <w:t>affect</w:t>
      </w:r>
      <w:r w:rsidRPr="0003171E">
        <w:t xml:space="preserve"> the</w:t>
      </w:r>
      <w:r w:rsidR="0003171E">
        <w:t xml:space="preserve"> count of</w:t>
      </w:r>
      <w:r w:rsidRPr="0003171E">
        <w:t xml:space="preserve"> page view</w:t>
      </w:r>
      <w:r w:rsidR="0003171E">
        <w:t>s and skew</w:t>
      </w:r>
      <w:r w:rsidRPr="0003171E">
        <w:t xml:space="preserve"> the audience behavior</w:t>
      </w:r>
      <w:r w:rsidR="003843DB" w:rsidRPr="0003171E">
        <w:t xml:space="preserve"> metric</w:t>
      </w:r>
      <w:r w:rsidRPr="0003171E">
        <w:t>.</w:t>
      </w:r>
    </w:p>
    <w:p w14:paraId="78B55C8A" w14:textId="77777777" w:rsidR="008949DE" w:rsidRPr="0003171E" w:rsidRDefault="008949DE" w:rsidP="008949DE">
      <w:pPr>
        <w:pStyle w:val="NBullet1"/>
      </w:pPr>
      <w:r w:rsidRPr="0003171E">
        <w:t>Web scraping is a method used for online</w:t>
      </w:r>
      <w:r w:rsidR="00DB404D" w:rsidRPr="0003171E">
        <w:t xml:space="preserve"> </w:t>
      </w:r>
      <w:r w:rsidRPr="0003171E">
        <w:t>pricing analysis, but</w:t>
      </w:r>
      <w:r w:rsidR="00DB404D" w:rsidRPr="0003171E">
        <w:t xml:space="preserve"> </w:t>
      </w:r>
      <w:r w:rsidRPr="0003171E">
        <w:t>tha</w:t>
      </w:r>
      <w:r w:rsidR="003843DB" w:rsidRPr="0003171E">
        <w:t xml:space="preserve">t could contribute to </w:t>
      </w:r>
      <w:r w:rsidR="0003171E">
        <w:t>count of page views.</w:t>
      </w:r>
    </w:p>
    <w:p w14:paraId="78B55C8B" w14:textId="77777777" w:rsidR="008949DE" w:rsidRPr="0003171E" w:rsidRDefault="008949DE" w:rsidP="003843DB">
      <w:pPr>
        <w:pStyle w:val="NBullet1"/>
      </w:pPr>
      <w:r w:rsidRPr="0003171E">
        <w:t>In</w:t>
      </w:r>
      <w:r w:rsidR="00DB404D" w:rsidRPr="0003171E">
        <w:t xml:space="preserve"> </w:t>
      </w:r>
      <w:r w:rsidRPr="0003171E">
        <w:t>some</w:t>
      </w:r>
      <w:r w:rsidR="00DB404D" w:rsidRPr="0003171E">
        <w:t xml:space="preserve"> </w:t>
      </w:r>
      <w:r w:rsidRPr="0003171E">
        <w:t>traditional</w:t>
      </w:r>
      <w:r w:rsidR="00DB404D" w:rsidRPr="0003171E">
        <w:t xml:space="preserve"> </w:t>
      </w:r>
      <w:r w:rsidRPr="0003171E">
        <w:t>trade</w:t>
      </w:r>
      <w:r w:rsidR="00DB404D" w:rsidRPr="0003171E">
        <w:t xml:space="preserve"> </w:t>
      </w:r>
      <w:r w:rsidRPr="0003171E">
        <w:t>markets, our</w:t>
      </w:r>
      <w:r w:rsidR="00DB404D" w:rsidRPr="0003171E">
        <w:t xml:space="preserve"> </w:t>
      </w:r>
      <w:r w:rsidRPr="0003171E">
        <w:t>capture</w:t>
      </w:r>
      <w:r w:rsidR="00DB404D" w:rsidRPr="0003171E">
        <w:t xml:space="preserve"> </w:t>
      </w:r>
      <w:r w:rsidRPr="0003171E">
        <w:t xml:space="preserve">methods </w:t>
      </w:r>
      <w:r w:rsidR="003843DB" w:rsidRPr="0003171E">
        <w:t xml:space="preserve">for store sales </w:t>
      </w:r>
      <w:r w:rsidRPr="0003171E">
        <w:t xml:space="preserve">could be influenced by tax implications and trading practices, </w:t>
      </w:r>
      <w:r w:rsidR="003843DB" w:rsidRPr="0003171E">
        <w:t>and potentially</w:t>
      </w:r>
      <w:r w:rsidR="00DB404D" w:rsidRPr="0003171E">
        <w:t xml:space="preserve"> </w:t>
      </w:r>
      <w:r w:rsidRPr="0003171E">
        <w:t>impact</w:t>
      </w:r>
      <w:r w:rsidR="00DB404D" w:rsidRPr="0003171E">
        <w:t xml:space="preserve"> </w:t>
      </w:r>
      <w:r w:rsidR="003843DB" w:rsidRPr="0003171E">
        <w:t xml:space="preserve">our ability to </w:t>
      </w:r>
      <w:r w:rsidR="0003171E">
        <w:t>analyze</w:t>
      </w:r>
      <w:r w:rsidR="003843DB" w:rsidRPr="0003171E">
        <w:t>.</w:t>
      </w:r>
    </w:p>
    <w:p w14:paraId="78B55C8C" w14:textId="77777777" w:rsidR="008949DE" w:rsidRPr="00163B7A" w:rsidRDefault="008949DE" w:rsidP="008949DE">
      <w:pPr>
        <w:pStyle w:val="NMRParagraphIndent1"/>
      </w:pPr>
      <w:r>
        <w:t>Given the ever-increasing demand for accuracy, these influences have significant impact and must be addressed. Nielsen uses a variety of methods to minimize the observer effect and ensure that the accuracy of our products stays within acceptable limits.</w:t>
      </w:r>
    </w:p>
    <w:p w14:paraId="78B55C8D" w14:textId="77777777" w:rsidR="00163B7A" w:rsidRPr="00842733" w:rsidRDefault="00DB404D" w:rsidP="00842733">
      <w:pPr>
        <w:pStyle w:val="NMRHeading3"/>
      </w:pPr>
      <w:r>
        <w:t>Nielsen Approach</w:t>
      </w:r>
    </w:p>
    <w:p w14:paraId="78B55C8E" w14:textId="77777777" w:rsidR="00DB404D" w:rsidRPr="00DB404D" w:rsidRDefault="00DB404D" w:rsidP="00842733">
      <w:pPr>
        <w:pStyle w:val="NMRParagraphIndent1"/>
      </w:pPr>
      <w:r w:rsidRPr="00DB404D">
        <w:t>At a macr</w:t>
      </w:r>
      <w:r w:rsidR="003843DB">
        <w:t>o level, Nielsen adopts a four-</w:t>
      </w:r>
      <w:r w:rsidRPr="00DB404D">
        <w:t>step process to produce information and insights for our clients:</w:t>
      </w:r>
    </w:p>
    <w:p w14:paraId="78B55C8F" w14:textId="77777777" w:rsidR="00DB404D" w:rsidRPr="00842733" w:rsidRDefault="003843DB" w:rsidP="00842733">
      <w:pPr>
        <w:pStyle w:val="NList1"/>
      </w:pPr>
      <w:r w:rsidRPr="00842733">
        <w:t>Collection—</w:t>
      </w:r>
      <w:r w:rsidR="00DB404D" w:rsidRPr="00842733">
        <w:t>acquisition of raw data</w:t>
      </w:r>
    </w:p>
    <w:p w14:paraId="78B55C90" w14:textId="77777777" w:rsidR="00DB404D" w:rsidRPr="00842733" w:rsidRDefault="00DB404D" w:rsidP="00842733">
      <w:pPr>
        <w:pStyle w:val="NList1"/>
      </w:pPr>
      <w:r w:rsidRPr="00842733">
        <w:t>Classification</w:t>
      </w:r>
      <w:r w:rsidRPr="00842733">
        <w:rPr>
          <w:szCs w:val="20"/>
        </w:rPr>
        <w:t>—</w:t>
      </w:r>
      <w:r w:rsidRPr="00842733">
        <w:t>method to inform the</w:t>
      </w:r>
      <w:r w:rsidR="003843DB" w:rsidRPr="00842733">
        <w:t xml:space="preserve"> </w:t>
      </w:r>
      <w:r w:rsidRPr="00842733">
        <w:t>data</w:t>
      </w:r>
    </w:p>
    <w:p w14:paraId="78B55C91" w14:textId="77777777" w:rsidR="00DB404D" w:rsidRPr="00842733" w:rsidRDefault="00DB404D" w:rsidP="00842733">
      <w:pPr>
        <w:pStyle w:val="NList1"/>
      </w:pPr>
      <w:r w:rsidRPr="00842733">
        <w:t>Processing</w:t>
      </w:r>
      <w:r w:rsidRPr="00842733">
        <w:rPr>
          <w:szCs w:val="20"/>
        </w:rPr>
        <w:t>—</w:t>
      </w:r>
      <w:r w:rsidRPr="00842733">
        <w:t>aggregation</w:t>
      </w:r>
    </w:p>
    <w:p w14:paraId="78B55C92" w14:textId="77777777" w:rsidR="00DB404D" w:rsidRPr="00DB404D" w:rsidRDefault="003843DB" w:rsidP="00842733">
      <w:pPr>
        <w:pStyle w:val="NList1"/>
      </w:pPr>
      <w:r w:rsidRPr="00842733">
        <w:t>Delivery</w:t>
      </w:r>
      <w:r>
        <w:t>—</w:t>
      </w:r>
      <w:r w:rsidR="00DB404D" w:rsidRPr="00DB404D">
        <w:t>information and insights</w:t>
      </w:r>
      <w:r w:rsidR="00842733">
        <w:t>.</w:t>
      </w:r>
    </w:p>
    <w:p w14:paraId="78B55C93" w14:textId="77777777" w:rsidR="00DB404D" w:rsidRPr="00DB404D" w:rsidRDefault="00DB404D" w:rsidP="00842733">
      <w:pPr>
        <w:pStyle w:val="NMRParagraphIndent1"/>
      </w:pPr>
      <w:r w:rsidRPr="00DB404D">
        <w:t xml:space="preserve">Of the </w:t>
      </w:r>
      <w:r w:rsidR="003843DB">
        <w:t>four</w:t>
      </w:r>
      <w:r w:rsidRPr="00DB404D">
        <w:t xml:space="preserve"> steps above, processing and delivery are completely automated and </w:t>
      </w:r>
      <w:r w:rsidR="00842733">
        <w:t>observer effect has no impact</w:t>
      </w:r>
      <w:r w:rsidRPr="00DB404D">
        <w:t>. Collection and Classification are susceptible</w:t>
      </w:r>
      <w:r>
        <w:t xml:space="preserve"> </w:t>
      </w:r>
      <w:r w:rsidRPr="00DB404D">
        <w:t>to</w:t>
      </w:r>
      <w:r>
        <w:t xml:space="preserve"> </w:t>
      </w:r>
      <w:r w:rsidRPr="00DB404D">
        <w:t>observer</w:t>
      </w:r>
      <w:r>
        <w:t xml:space="preserve"> </w:t>
      </w:r>
      <w:r w:rsidRPr="00DB404D">
        <w:t>effect</w:t>
      </w:r>
      <w:r>
        <w:t xml:space="preserve"> </w:t>
      </w:r>
      <w:r w:rsidRPr="00DB404D">
        <w:t>and Nielsen has adopted a variety of guardrails to ensure that this does not</w:t>
      </w:r>
      <w:r w:rsidR="003843DB">
        <w:t xml:space="preserve"> have material impact on </w:t>
      </w:r>
      <w:r w:rsidR="00842733">
        <w:t xml:space="preserve">the </w:t>
      </w:r>
      <w:r w:rsidR="003843DB">
        <w:t>overall accuracy of our insights.</w:t>
      </w:r>
    </w:p>
    <w:p w14:paraId="78B55C94" w14:textId="77777777" w:rsidR="00DB404D" w:rsidRPr="00DB404D" w:rsidRDefault="00DB404D" w:rsidP="003843DB">
      <w:pPr>
        <w:pStyle w:val="NMRParagraphIndent1"/>
      </w:pPr>
      <w:r w:rsidRPr="00DB404D">
        <w:t>Within</w:t>
      </w:r>
      <w:r>
        <w:t xml:space="preserve"> </w:t>
      </w:r>
      <w:r w:rsidRPr="00DB404D">
        <w:t>our</w:t>
      </w:r>
      <w:r>
        <w:t xml:space="preserve"> </w:t>
      </w:r>
      <w:r w:rsidRPr="00DB404D">
        <w:t>Buy</w:t>
      </w:r>
      <w:r>
        <w:t xml:space="preserve"> </w:t>
      </w:r>
      <w:r w:rsidRPr="00DB404D">
        <w:t>business,</w:t>
      </w:r>
      <w:r>
        <w:t xml:space="preserve"> </w:t>
      </w:r>
      <w:r w:rsidRPr="00DB404D">
        <w:t>we have three types of collection:</w:t>
      </w:r>
    </w:p>
    <w:p w14:paraId="78B55C95" w14:textId="77777777" w:rsidR="00DB404D" w:rsidRPr="00DB404D" w:rsidRDefault="00DB404D" w:rsidP="007B6B89">
      <w:pPr>
        <w:pStyle w:val="NBullet1"/>
      </w:pPr>
      <w:r w:rsidRPr="00DB404D">
        <w:t>Scan</w:t>
      </w:r>
      <w:r w:rsidR="007B6B89">
        <w:t>—</w:t>
      </w:r>
      <w:r w:rsidRPr="00DB404D">
        <w:t>electronic</w:t>
      </w:r>
      <w:r>
        <w:t xml:space="preserve"> </w:t>
      </w:r>
      <w:r w:rsidRPr="00DB404D">
        <w:t>data</w:t>
      </w:r>
      <w:r>
        <w:t xml:space="preserve"> </w:t>
      </w:r>
      <w:r w:rsidRPr="00DB404D">
        <w:t>feed from retailer Point of Sale (POS) systems. This is factual data, has no interpretations and</w:t>
      </w:r>
      <w:r w:rsidR="003843DB">
        <w:t>,</w:t>
      </w:r>
      <w:r>
        <w:t xml:space="preserve"> </w:t>
      </w:r>
      <w:r w:rsidRPr="00DB404D">
        <w:t>hence</w:t>
      </w:r>
      <w:r w:rsidR="003843DB">
        <w:t>,</w:t>
      </w:r>
      <w:r>
        <w:t xml:space="preserve"> </w:t>
      </w:r>
      <w:r w:rsidRPr="00DB404D">
        <w:t>is</w:t>
      </w:r>
      <w:r>
        <w:t xml:space="preserve"> </w:t>
      </w:r>
      <w:r w:rsidRPr="00DB404D">
        <w:t>not</w:t>
      </w:r>
      <w:r>
        <w:t xml:space="preserve"> </w:t>
      </w:r>
      <w:r w:rsidRPr="00DB404D">
        <w:t>subject</w:t>
      </w:r>
      <w:r>
        <w:t xml:space="preserve"> </w:t>
      </w:r>
      <w:r w:rsidRPr="00DB404D">
        <w:t>to any observer effect</w:t>
      </w:r>
      <w:r w:rsidR="003843DB">
        <w:t>.</w:t>
      </w:r>
    </w:p>
    <w:p w14:paraId="78B55C96" w14:textId="77777777" w:rsidR="00DB404D" w:rsidRPr="00DB404D" w:rsidRDefault="00DB404D" w:rsidP="007B6B89">
      <w:pPr>
        <w:pStyle w:val="NBullet1"/>
      </w:pPr>
      <w:r w:rsidRPr="00DB404D">
        <w:t>Audit</w:t>
      </w:r>
      <w:r w:rsidR="007B6B89">
        <w:t>—</w:t>
      </w:r>
      <w:r w:rsidRPr="00DB404D">
        <w:t>data</w:t>
      </w:r>
      <w:r>
        <w:t xml:space="preserve"> </w:t>
      </w:r>
      <w:r w:rsidRPr="00DB404D">
        <w:t>captured through</w:t>
      </w:r>
      <w:r>
        <w:t xml:space="preserve"> </w:t>
      </w:r>
      <w:r w:rsidRPr="00DB404D">
        <w:t>store</w:t>
      </w:r>
      <w:r>
        <w:t xml:space="preserve"> </w:t>
      </w:r>
      <w:r w:rsidRPr="00DB404D">
        <w:t>visits performed by Nielsen field teams. Robust sample design and a resilient methodology created by our world class Measurement Science practice serve to offset observer effects introduced during these store visits</w:t>
      </w:r>
      <w:r w:rsidR="003843DB">
        <w:t>. Additionally, the use of hand-</w:t>
      </w:r>
      <w:r w:rsidRPr="00DB404D">
        <w:t>held terminals for data capture and detailed audit instructions provided to auditors enable us to mitigate observer effect.</w:t>
      </w:r>
    </w:p>
    <w:p w14:paraId="78B55C97" w14:textId="77777777" w:rsidR="00DB404D" w:rsidRPr="00DB404D" w:rsidRDefault="00DB404D" w:rsidP="007B6B89">
      <w:pPr>
        <w:pStyle w:val="NBullet1"/>
      </w:pPr>
      <w:r w:rsidRPr="00DB404D">
        <w:t>Survey</w:t>
      </w:r>
      <w:r w:rsidR="007B6B89">
        <w:t>—</w:t>
      </w:r>
      <w:r w:rsidRPr="00DB404D">
        <w:t>data</w:t>
      </w:r>
      <w:r>
        <w:t xml:space="preserve"> </w:t>
      </w:r>
      <w:r w:rsidRPr="00DB404D">
        <w:t xml:space="preserve">collected through interviews. </w:t>
      </w:r>
      <w:r w:rsidR="003843DB">
        <w:t xml:space="preserve">The </w:t>
      </w:r>
      <w:r w:rsidRPr="00DB404D">
        <w:t xml:space="preserve">Survey </w:t>
      </w:r>
      <w:r w:rsidR="003843DB">
        <w:t xml:space="preserve">method </w:t>
      </w:r>
      <w:r w:rsidRPr="00DB404D">
        <w:t>is necessary for various Nielsen businesses (e.g. BASES) as we provide forecast</w:t>
      </w:r>
      <w:r w:rsidR="003843DB">
        <w:t>s</w:t>
      </w:r>
      <w:r w:rsidRPr="00DB404D">
        <w:t xml:space="preserve"> to our clients on a concept (even before it becomes a product). Given the nature of this effort and the extensive</w:t>
      </w:r>
      <w:r>
        <w:t xml:space="preserve"> </w:t>
      </w:r>
      <w:r w:rsidRPr="00DB404D">
        <w:t>human involvement, we have established several controls at Nielsen</w:t>
      </w:r>
      <w:r w:rsidR="00E22DF0">
        <w:t xml:space="preserve"> that include these:</w:t>
      </w:r>
    </w:p>
    <w:p w14:paraId="78B55C98" w14:textId="77777777" w:rsidR="00DB404D" w:rsidRPr="00DB404D" w:rsidRDefault="00842733" w:rsidP="007B6B89">
      <w:pPr>
        <w:pStyle w:val="NBullet2"/>
      </w:pPr>
      <w:r>
        <w:t>Leveraging</w:t>
      </w:r>
      <w:r w:rsidR="00E22DF0">
        <w:t xml:space="preserve"> CATI—</w:t>
      </w:r>
      <w:r w:rsidR="00DB404D" w:rsidRPr="00E22DF0">
        <w:t>Computer Assisted Telephone Interviews</w:t>
      </w:r>
      <w:r w:rsidR="00E22DF0" w:rsidRPr="00E22DF0">
        <w:rPr>
          <w:vertAlign w:val="superscript"/>
        </w:rPr>
        <w:t>1</w:t>
      </w:r>
    </w:p>
    <w:p w14:paraId="78B55C99" w14:textId="77777777" w:rsidR="00DB404D" w:rsidRDefault="00842733" w:rsidP="007B6B89">
      <w:pPr>
        <w:pStyle w:val="NBullet2"/>
      </w:pPr>
      <w:r>
        <w:lastRenderedPageBreak/>
        <w:t>Building c</w:t>
      </w:r>
      <w:r w:rsidR="00DB404D" w:rsidRPr="00DB404D">
        <w:t>ontrols in</w:t>
      </w:r>
      <w:r w:rsidR="00E22DF0">
        <w:t xml:space="preserve">to </w:t>
      </w:r>
      <w:r w:rsidR="00DB404D" w:rsidRPr="00DB404D">
        <w:t>the proc</w:t>
      </w:r>
      <w:r w:rsidR="00E22DF0">
        <w:t>essing step</w:t>
      </w:r>
      <w:r w:rsidR="00DB404D" w:rsidRPr="00DB404D">
        <w:t xml:space="preserve"> to compen</w:t>
      </w:r>
      <w:r w:rsidR="00E22DF0">
        <w:t>sate for any surveyor influence</w:t>
      </w:r>
    </w:p>
    <w:p w14:paraId="78B55C9A" w14:textId="77777777" w:rsidR="00842733" w:rsidRPr="00DB404D" w:rsidRDefault="00842733" w:rsidP="007B6B89">
      <w:pPr>
        <w:pStyle w:val="NBullet2"/>
      </w:pPr>
      <w:r>
        <w:t>Specifying confidence intervals for estimates because results derived through the Survey method offer insights that are more subjective.</w:t>
      </w:r>
    </w:p>
    <w:p w14:paraId="78B55C9B" w14:textId="77777777" w:rsidR="00DB404D" w:rsidRPr="00E22DF0" w:rsidRDefault="00DB404D" w:rsidP="00E22DF0">
      <w:pPr>
        <w:pStyle w:val="NMRParagraphIndent1"/>
      </w:pPr>
      <w:r w:rsidRPr="00DB404D">
        <w:t>In the classification step, Nielsen does not perform any value judgments. Consumer items (products) are characterized and classified based on packaging information only.</w:t>
      </w:r>
      <w:r>
        <w:t xml:space="preserve"> </w:t>
      </w:r>
      <w:r w:rsidRPr="00DB404D">
        <w:t>The characterization is based on a global dictionary</w:t>
      </w:r>
      <w:r>
        <w:t xml:space="preserve"> </w:t>
      </w:r>
      <w:r w:rsidRPr="00DB404D">
        <w:t>and</w:t>
      </w:r>
      <w:r>
        <w:t xml:space="preserve"> </w:t>
      </w:r>
      <w:r w:rsidRPr="00DB404D">
        <w:t>objective</w:t>
      </w:r>
      <w:r>
        <w:t xml:space="preserve"> </w:t>
      </w:r>
      <w:r w:rsidRPr="00DB404D">
        <w:t>rules developed over time.</w:t>
      </w:r>
      <w:r>
        <w:t xml:space="preserve"> </w:t>
      </w:r>
      <w:r w:rsidRPr="00DB404D">
        <w:t xml:space="preserve">The objective </w:t>
      </w:r>
      <w:r w:rsidRPr="00E22DF0">
        <w:t xml:space="preserve">business rules are the Nielsen assets that drive quality and differentiate </w:t>
      </w:r>
      <w:r w:rsidR="00E22DF0">
        <w:t>Nielsen in the market</w:t>
      </w:r>
      <w:r w:rsidRPr="00E22DF0">
        <w:t>place.</w:t>
      </w:r>
    </w:p>
    <w:p w14:paraId="78B55C9C" w14:textId="77777777" w:rsidR="00DB404D" w:rsidRPr="00DB404D" w:rsidRDefault="00DB404D" w:rsidP="00E22DF0">
      <w:pPr>
        <w:pStyle w:val="NMRParagraphIndent1"/>
      </w:pPr>
      <w:r w:rsidRPr="00E22DF0">
        <w:t>On the Watch side of our business, we use four different</w:t>
      </w:r>
      <w:r>
        <w:t xml:space="preserve"> </w:t>
      </w:r>
      <w:r w:rsidRPr="00DB404D">
        <w:t>methods</w:t>
      </w:r>
      <w:r>
        <w:t xml:space="preserve"> </w:t>
      </w:r>
      <w:r w:rsidR="00E22DF0">
        <w:t xml:space="preserve">for collection </w:t>
      </w:r>
      <w:r w:rsidRPr="00DB404D">
        <w:t>to accommodate various consumer devices and media:</w:t>
      </w:r>
    </w:p>
    <w:p w14:paraId="78B55C9D" w14:textId="77777777" w:rsidR="00DB404D" w:rsidRPr="00DB404D" w:rsidRDefault="00DB404D" w:rsidP="007B6B89">
      <w:pPr>
        <w:pStyle w:val="NBullet1"/>
      </w:pPr>
      <w:r w:rsidRPr="00DB404D">
        <w:t>Metering</w:t>
      </w:r>
      <w:r>
        <w:t>—</w:t>
      </w:r>
      <w:r w:rsidR="00E22DF0">
        <w:t xml:space="preserve">data </w:t>
      </w:r>
      <w:r w:rsidRPr="00DB404D">
        <w:t>streams directly from Nielsen panel homes. This is a fully automated process and is designed to collect data with very little intrusion to the panelist.</w:t>
      </w:r>
      <w:r>
        <w:t xml:space="preserve"> </w:t>
      </w:r>
      <w:r w:rsidRPr="00DB404D">
        <w:t xml:space="preserve">While it is likely that panelist behavior may be influenced by the knowledge that he/she is being metered, we accommodate for it by not using the data within the first few days of installation and by leveraging a random probability design. We </w:t>
      </w:r>
      <w:r w:rsidR="00E22DF0">
        <w:t xml:space="preserve">also have a very robust fault and </w:t>
      </w:r>
      <w:r w:rsidRPr="00DB404D">
        <w:t>flagging system</w:t>
      </w:r>
      <w:r>
        <w:t xml:space="preserve"> </w:t>
      </w:r>
      <w:r w:rsidRPr="00DB404D">
        <w:t>to</w:t>
      </w:r>
      <w:r>
        <w:t xml:space="preserve"> </w:t>
      </w:r>
      <w:r w:rsidRPr="00DB404D">
        <w:t>exclude</w:t>
      </w:r>
      <w:r>
        <w:t xml:space="preserve"> </w:t>
      </w:r>
      <w:r w:rsidRPr="00DB404D">
        <w:t>homes</w:t>
      </w:r>
      <w:r>
        <w:t xml:space="preserve"> </w:t>
      </w:r>
      <w:r w:rsidRPr="00DB404D">
        <w:t>for</w:t>
      </w:r>
      <w:r w:rsidR="007B6B89">
        <w:t xml:space="preserve"> </w:t>
      </w:r>
      <w:r w:rsidR="00E22DF0">
        <w:t xml:space="preserve">CATI </w:t>
      </w:r>
      <w:r w:rsidRPr="00DB404D">
        <w:t>crediting,</w:t>
      </w:r>
      <w:r w:rsidR="007B6B89" w:rsidRPr="00DB404D">
        <w:t xml:space="preserve"> </w:t>
      </w:r>
      <w:r w:rsidR="007B6B89">
        <w:t xml:space="preserve">if </w:t>
      </w:r>
      <w:r w:rsidRPr="00DB404D">
        <w:t>we</w:t>
      </w:r>
      <w:r w:rsidR="007B6B89">
        <w:t xml:space="preserve"> </w:t>
      </w:r>
      <w:r w:rsidRPr="00DB404D">
        <w:t>find deviations from the norm.</w:t>
      </w:r>
    </w:p>
    <w:p w14:paraId="78B55C9E" w14:textId="77777777" w:rsidR="00DB404D" w:rsidRPr="00DB404D" w:rsidRDefault="00DB404D" w:rsidP="007B6B89">
      <w:pPr>
        <w:pStyle w:val="NBullet1"/>
      </w:pPr>
      <w:r w:rsidRPr="00DB404D">
        <w:t>Set</w:t>
      </w:r>
      <w:r>
        <w:t xml:space="preserve"> </w:t>
      </w:r>
      <w:r w:rsidRPr="00DB404D">
        <w:t>Top</w:t>
      </w:r>
      <w:r>
        <w:t xml:space="preserve"> </w:t>
      </w:r>
      <w:r w:rsidRPr="00DB404D">
        <w:t>Box</w:t>
      </w:r>
      <w:r>
        <w:t xml:space="preserve"> </w:t>
      </w:r>
      <w:r w:rsidRPr="00DB404D">
        <w:t>(STB)</w:t>
      </w:r>
      <w:r w:rsidR="007B6B89">
        <w:t>—</w:t>
      </w:r>
      <w:r w:rsidRPr="00DB404D">
        <w:t>return path data acquired by Nielsen from</w:t>
      </w:r>
      <w:r>
        <w:t xml:space="preserve"> </w:t>
      </w:r>
      <w:r w:rsidRPr="00DB404D">
        <w:t>STB</w:t>
      </w:r>
      <w:r>
        <w:t xml:space="preserve"> </w:t>
      </w:r>
      <w:r w:rsidRPr="00DB404D">
        <w:t>providers.</w:t>
      </w:r>
      <w:r>
        <w:t xml:space="preserve"> </w:t>
      </w:r>
      <w:r w:rsidRPr="00DB404D">
        <w:t>Much like retailer POS systems, this data is an electronic feed sent to Nielsen without any observer influence.</w:t>
      </w:r>
    </w:p>
    <w:p w14:paraId="78B55C9F" w14:textId="77777777" w:rsidR="00DB404D" w:rsidRPr="00DB404D" w:rsidRDefault="00DB404D" w:rsidP="007B6B89">
      <w:pPr>
        <w:pStyle w:val="NBullet1"/>
      </w:pPr>
      <w:r w:rsidRPr="00DB404D">
        <w:t>Tagging</w:t>
      </w:r>
      <w:r w:rsidR="007B6B89">
        <w:t>—</w:t>
      </w:r>
      <w:r w:rsidRPr="00DB404D">
        <w:t>data</w:t>
      </w:r>
      <w:r>
        <w:t xml:space="preserve"> </w:t>
      </w:r>
      <w:r w:rsidRPr="00DB404D">
        <w:t xml:space="preserve">captured through ping backs when </w:t>
      </w:r>
      <w:r w:rsidR="00E22DF0">
        <w:t xml:space="preserve">a </w:t>
      </w:r>
      <w:r w:rsidRPr="00DB404D">
        <w:t>user visits web pages. We address observer effect in this case by building appropriate compensation through our crediting rules.</w:t>
      </w:r>
      <w:r>
        <w:t xml:space="preserve"> </w:t>
      </w:r>
      <w:r w:rsidRPr="00DB404D">
        <w:t>Some illustrative examples</w:t>
      </w:r>
      <w:r w:rsidR="00E22DF0">
        <w:t xml:space="preserve"> include</w:t>
      </w:r>
      <w:r w:rsidRPr="00DB404D">
        <w:t>:</w:t>
      </w:r>
    </w:p>
    <w:p w14:paraId="78B55CA0" w14:textId="1F751CE2" w:rsidR="00DB404D" w:rsidRPr="00DB404D" w:rsidRDefault="00DB404D" w:rsidP="007B6B89">
      <w:pPr>
        <w:pStyle w:val="NBullet2"/>
      </w:pPr>
      <w:r w:rsidRPr="00DB404D">
        <w:t>For</w:t>
      </w:r>
      <w:r>
        <w:t xml:space="preserve"> </w:t>
      </w:r>
      <w:r w:rsidRPr="00DB404D">
        <w:t>Online</w:t>
      </w:r>
      <w:r>
        <w:t xml:space="preserve"> </w:t>
      </w:r>
      <w:r w:rsidRPr="00DB404D">
        <w:t xml:space="preserve">Campaign Ratings, the Performance criterion for online tags is less than </w:t>
      </w:r>
      <w:r w:rsidR="00B46C4E">
        <w:t>a specified threshold</w:t>
      </w:r>
      <w:r>
        <w:t>—</w:t>
      </w:r>
      <w:r w:rsidRPr="00DB404D">
        <w:t>the to</w:t>
      </w:r>
      <w:r w:rsidR="0003171E">
        <w:t>tal time contributed by tag firing, referrer masking</w:t>
      </w:r>
      <w:r w:rsidRPr="00DB404D">
        <w:t xml:space="preserve">, and </w:t>
      </w:r>
      <w:r w:rsidR="0003171E">
        <w:t xml:space="preserve">forwarding </w:t>
      </w:r>
      <w:r w:rsidRPr="0003171E">
        <w:t>to data enrichment providers.</w:t>
      </w:r>
      <w:r w:rsidRPr="00DB404D">
        <w:t xml:space="preserve"> Anything more than </w:t>
      </w:r>
      <w:r w:rsidR="00B46C4E">
        <w:t>this</w:t>
      </w:r>
      <w:r w:rsidR="00543AB6">
        <w:t xml:space="preserve"> specified</w:t>
      </w:r>
      <w:r w:rsidR="00B46C4E">
        <w:t xml:space="preserve"> threshold</w:t>
      </w:r>
      <w:r w:rsidRPr="00DB404D">
        <w:t xml:space="preserve"> is likely to have a material impact on user viewing behavior</w:t>
      </w:r>
      <w:r w:rsidR="00E22DF0">
        <w:t>.</w:t>
      </w:r>
    </w:p>
    <w:p w14:paraId="78B55CA1" w14:textId="77777777" w:rsidR="00DB404D" w:rsidRPr="005B3CA6" w:rsidRDefault="00DB404D" w:rsidP="007B6B89">
      <w:pPr>
        <w:pStyle w:val="NBullet2"/>
      </w:pPr>
      <w:r w:rsidRPr="005B3CA6">
        <w:t>In-view metrics that determine if the ad was viewed by the audience need</w:t>
      </w:r>
      <w:r w:rsidR="00E22DF0" w:rsidRPr="005B3CA6">
        <w:t xml:space="preserve"> </w:t>
      </w:r>
      <w:r w:rsidRPr="005B3CA6">
        <w:t xml:space="preserve">to </w:t>
      </w:r>
      <w:r w:rsidR="0003171E" w:rsidRPr="005B3CA6">
        <w:t>meet</w:t>
      </w:r>
      <w:r w:rsidRPr="005B3CA6">
        <w:t xml:space="preserve"> Interactive Advertising Bureau (IAB)</w:t>
      </w:r>
      <w:r w:rsidR="0003171E" w:rsidRPr="005B3CA6">
        <w:t xml:space="preserve"> guidelines</w:t>
      </w:r>
      <w:r w:rsidRPr="005B3CA6">
        <w:t xml:space="preserve">. Nielsen </w:t>
      </w:r>
      <w:r w:rsidR="0003171E" w:rsidRPr="005B3CA6">
        <w:t xml:space="preserve">follows more stringent guidelines than those </w:t>
      </w:r>
      <w:r w:rsidR="005B3CA6" w:rsidRPr="005B3CA6">
        <w:t>IAB recommends</w:t>
      </w:r>
      <w:r w:rsidRPr="005B3CA6">
        <w:t>.</w:t>
      </w:r>
    </w:p>
    <w:p w14:paraId="78B55CA2" w14:textId="77777777" w:rsidR="00DB404D" w:rsidRPr="005B3CA6" w:rsidRDefault="00E22DF0" w:rsidP="007B6B89">
      <w:pPr>
        <w:pStyle w:val="NBullet1"/>
      </w:pPr>
      <w:r w:rsidRPr="005B3CA6">
        <w:t>Survey</w:t>
      </w:r>
      <w:r w:rsidR="007B6B89" w:rsidRPr="005B3CA6">
        <w:t>/Diary—</w:t>
      </w:r>
      <w:r w:rsidRPr="005B3CA6">
        <w:t>t</w:t>
      </w:r>
      <w:r w:rsidR="00DB404D" w:rsidRPr="005B3CA6">
        <w:t>he approach in Watch is similar to what we do within Buy to offset observer effect.</w:t>
      </w:r>
    </w:p>
    <w:p w14:paraId="78B55CA3" w14:textId="77777777" w:rsidR="00DB404D" w:rsidRPr="00DB404D" w:rsidRDefault="00DB404D" w:rsidP="007B6B89">
      <w:pPr>
        <w:pStyle w:val="NMRHeading3"/>
      </w:pPr>
      <w:r w:rsidRPr="00DB404D">
        <w:t>Conclusion</w:t>
      </w:r>
    </w:p>
    <w:p w14:paraId="78B55CA4" w14:textId="77777777" w:rsidR="00DB404D" w:rsidRPr="00DB404D" w:rsidRDefault="00DB404D" w:rsidP="005B3CA6">
      <w:pPr>
        <w:pStyle w:val="NMRParagraphIndent1"/>
      </w:pPr>
      <w:r w:rsidRPr="00DB404D">
        <w:t xml:space="preserve">Observer </w:t>
      </w:r>
      <w:r w:rsidR="00E22DF0">
        <w:t>e</w:t>
      </w:r>
      <w:r w:rsidRPr="00DB404D">
        <w:t xml:space="preserve">ffect is very real in any type of measurement activity. For a business such as Nielsen, whose focus is to provide insights based on </w:t>
      </w:r>
      <w:r w:rsidRPr="007B6B89">
        <w:t>consumer</w:t>
      </w:r>
      <w:r w:rsidRPr="00DB404D">
        <w:t xml:space="preserve"> watch and buy behavior, observer effect is a critical element that needs to be addressed to ensure accuracy. Given the importance</w:t>
      </w:r>
      <w:r>
        <w:t xml:space="preserve"> </w:t>
      </w:r>
      <w:r w:rsidRPr="00DB404D">
        <w:t>of</w:t>
      </w:r>
      <w:r>
        <w:t xml:space="preserve"> </w:t>
      </w:r>
      <w:r w:rsidRPr="00DB404D">
        <w:t>quality</w:t>
      </w:r>
      <w:r>
        <w:t xml:space="preserve"> </w:t>
      </w:r>
      <w:r w:rsidRPr="00DB404D">
        <w:t>to</w:t>
      </w:r>
      <w:r>
        <w:t xml:space="preserve"> </w:t>
      </w:r>
      <w:r w:rsidRPr="00DB404D">
        <w:t>our</w:t>
      </w:r>
      <w:r>
        <w:t xml:space="preserve"> </w:t>
      </w:r>
      <w:r w:rsidRPr="00DB404D">
        <w:t>brand value, Nielsen adopts principles and practices</w:t>
      </w:r>
      <w:r>
        <w:t xml:space="preserve"> </w:t>
      </w:r>
      <w:r w:rsidRPr="00DB404D">
        <w:t>that</w:t>
      </w:r>
      <w:r>
        <w:t xml:space="preserve"> </w:t>
      </w:r>
      <w:r w:rsidRPr="00DB404D">
        <w:t>demonstrate</w:t>
      </w:r>
      <w:r>
        <w:t xml:space="preserve"> </w:t>
      </w:r>
      <w:r w:rsidR="00E22DF0">
        <w:t xml:space="preserve">the </w:t>
      </w:r>
      <w:r w:rsidRPr="00DB404D">
        <w:t xml:space="preserve">highest degree of integrity, </w:t>
      </w:r>
      <w:r w:rsidRPr="00DB404D">
        <w:lastRenderedPageBreak/>
        <w:t>business ethics and commitment to the market. We actively research and deploy a variety of solutions to address observer effect as a part</w:t>
      </w:r>
      <w:r>
        <w:t xml:space="preserve"> </w:t>
      </w:r>
      <w:r w:rsidRPr="00DB404D">
        <w:t>of</w:t>
      </w:r>
      <w:r>
        <w:t xml:space="preserve"> </w:t>
      </w:r>
      <w:r w:rsidRPr="00DB404D">
        <w:t>our</w:t>
      </w:r>
      <w:r>
        <w:t xml:space="preserve"> </w:t>
      </w:r>
      <w:r w:rsidRPr="00DB404D">
        <w:t>ongoing</w:t>
      </w:r>
      <w:r>
        <w:t xml:space="preserve"> </w:t>
      </w:r>
      <w:r w:rsidRPr="00DB404D">
        <w:t>commitment</w:t>
      </w:r>
      <w:r>
        <w:t xml:space="preserve"> </w:t>
      </w:r>
      <w:r w:rsidRPr="00DB404D">
        <w:t>to build quality into everything we do to enable success for our clients.</w:t>
      </w:r>
    </w:p>
    <w:p w14:paraId="78B55CA5" w14:textId="77777777" w:rsidR="00DB404D" w:rsidRPr="00DB404D" w:rsidRDefault="00DB404D" w:rsidP="007B6B89">
      <w:pPr>
        <w:pStyle w:val="NMRHeading3"/>
      </w:pPr>
      <w:r w:rsidRPr="00DB404D">
        <w:t>References</w:t>
      </w:r>
    </w:p>
    <w:p w14:paraId="78B55CA6" w14:textId="77777777" w:rsidR="00E22DF0" w:rsidRDefault="005B3CA6" w:rsidP="007B6B89">
      <w:pPr>
        <w:pStyle w:val="NMRParagraphIndent1"/>
        <w:numPr>
          <w:ilvl w:val="0"/>
          <w:numId w:val="7"/>
        </w:numPr>
      </w:pPr>
      <w:r>
        <w:t xml:space="preserve">Resnick, </w:t>
      </w:r>
      <w:r w:rsidR="00DB404D" w:rsidRPr="00DB404D">
        <w:t xml:space="preserve">Robert </w:t>
      </w:r>
      <w:r>
        <w:t>and</w:t>
      </w:r>
      <w:r w:rsidR="00DB404D" w:rsidRPr="00DB404D">
        <w:t xml:space="preserve"> David H</w:t>
      </w:r>
      <w:r>
        <w:t>aliday. Fundamentals of Physics. Wiley. 1960.</w:t>
      </w:r>
    </w:p>
    <w:p w14:paraId="78B55CA7" w14:textId="77777777" w:rsidR="00633578" w:rsidRPr="005B3CA6" w:rsidRDefault="005B3CA6" w:rsidP="007B6B89">
      <w:pPr>
        <w:pStyle w:val="NMRParagraphIndent1"/>
        <w:numPr>
          <w:ilvl w:val="0"/>
          <w:numId w:val="7"/>
        </w:numPr>
      </w:pPr>
      <w:r>
        <w:t xml:space="preserve">“Guidelines, Standards &amp; Best Practices.” </w:t>
      </w:r>
      <w:r w:rsidR="00DB404D" w:rsidRPr="005B3CA6">
        <w:t>Interactive Advertising Bureau</w:t>
      </w:r>
      <w:r>
        <w:t xml:space="preserve"> (IAB). Accessed 2012-09-20. </w:t>
      </w:r>
      <w:hyperlink r:id="rId15" w:history="1">
        <w:r w:rsidRPr="007F008F">
          <w:rPr>
            <w:rStyle w:val="Hyperlink"/>
          </w:rPr>
          <w:t>http://www.iab.net/</w:t>
        </w:r>
      </w:hyperlink>
      <w:r>
        <w:t>.</w:t>
      </w:r>
    </w:p>
    <w:p w14:paraId="78B55CA8" w14:textId="77777777" w:rsidR="00257A37" w:rsidRDefault="00907EFD" w:rsidP="00163B7A">
      <w:pPr>
        <w:pStyle w:val="Default"/>
        <w:framePr w:w="3331" w:wrap="auto" w:vAnchor="page" w:hAnchor="page" w:x="9008" w:y="14225"/>
      </w:pPr>
      <w:r>
        <w:rPr>
          <w:rFonts w:ascii="DCCCK E+ Bliss Pro" w:hAnsi="DCCCK E+ Bliss Pro" w:cs="DCCCK E+ Bliss Pro"/>
          <w:noProof/>
          <w:color w:val="545861"/>
          <w:sz w:val="12"/>
          <w:szCs w:val="12"/>
        </w:rPr>
        <w:drawing>
          <wp:inline distT="0" distB="0" distL="0" distR="0" wp14:anchorId="78B55CAE" wp14:editId="78B55CAF">
            <wp:extent cx="1600200" cy="571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7A37">
        <w:rPr>
          <w:rFonts w:ascii="DCCCK E+ Bliss Pro" w:hAnsi="DCCCK E+ Bliss Pro" w:cs="DCCCK E+ Bliss Pro"/>
          <w:color w:val="545861"/>
          <w:sz w:val="12"/>
          <w:szCs w:val="12"/>
        </w:rPr>
        <w:t xml:space="preserve"> </w:t>
      </w:r>
    </w:p>
    <w:p w14:paraId="78B55CA9" w14:textId="77777777" w:rsidR="00163B7A" w:rsidRDefault="00163B7A" w:rsidP="00E3237E">
      <w:pPr>
        <w:pStyle w:val="NMRParagraph"/>
      </w:pPr>
    </w:p>
    <w:sectPr w:rsidR="00163B7A" w:rsidSect="00163B7A">
      <w:headerReference w:type="default" r:id="rId17"/>
      <w:footerReference w:type="default" r:id="rId1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445">
      <wne:acd wne:acdName="acd3"/>
    </wne:keymap>
    <wne:keymap wne:kcmPrimary="0451">
      <wne:acd wne:acdName="acd2"/>
    </wne:keymap>
    <wne:keymap wne:kcmPrimary="0457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gBOAF8AQgB1AGwAbABlAHQAIAAxAA==" wne:acdName="acd0" wne:fciIndexBasedOn="0065"/>
    <wne:acd wne:argValue="AgBOAF8AQgB1AGwAbABlAHQAIAAyAA==" wne:acdName="acd1" wne:fciIndexBasedOn="0065"/>
    <wne:acd wne:argValue="AgBOAF8ATABpAHMAdAAgADEA" wne:acdName="acd2" wne:fciIndexBasedOn="0065"/>
    <wne:acd wne:argValue="AgBOAF8ATABpAHMAdAAgADEAIABJAG4AZABlAG4AdAA=" wne:acdName="acd3" wne:fciIndexBasedOn="0065"/>
    <wne:acd wne:argValue="AgBOAF8ATABpAHMAdAAgADIA" wne:acdName="acd4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D12CE" w14:textId="77777777" w:rsidR="00E13171" w:rsidRDefault="00E13171" w:rsidP="00E3237E">
      <w:pPr>
        <w:spacing w:after="0" w:line="240" w:lineRule="auto"/>
      </w:pPr>
      <w:r>
        <w:separator/>
      </w:r>
    </w:p>
  </w:endnote>
  <w:endnote w:type="continuationSeparator" w:id="0">
    <w:p w14:paraId="6EB64B9A" w14:textId="77777777" w:rsidR="00E13171" w:rsidRDefault="00E13171" w:rsidP="00E3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CCCH E+ Bliss Pro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CCCK E+ Bliss Pro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8B55CB5" w14:textId="77777777" w:rsidR="00E3237E" w:rsidRPr="00E3237E" w:rsidRDefault="008949DE" w:rsidP="00056163">
    <w:pPr>
      <w:pStyle w:val="NMRCopyright"/>
      <w:tabs>
        <w:tab w:val="right" w:pos="10170"/>
      </w:tabs>
    </w:pPr>
    <w:r>
      <w:t>Copyright © 20012</w:t>
    </w:r>
    <w:r w:rsidR="00E3237E">
      <w:t xml:space="preserve"> The Nielsen Company. All rights reserved. </w:t>
    </w:r>
    <w:r w:rsidR="00056163">
      <w:tab/>
      <w:t xml:space="preserve">Page </w:t>
    </w:r>
    <w:r w:rsidR="002110A5">
      <w:fldChar w:fldCharType="begin"/>
    </w:r>
    <w:r w:rsidR="002110A5">
      <w:instrText xml:space="preserve"> PAGE  \* Arabic  \* MERGEFORMAT </w:instrText>
    </w:r>
    <w:r w:rsidR="002110A5">
      <w:fldChar w:fldCharType="separate"/>
    </w:r>
    <w:r w:rsidR="00CD19CC">
      <w:rPr>
        <w:noProof/>
      </w:rPr>
      <w:t>1</w:t>
    </w:r>
    <w:r w:rsidR="002110A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6C6EE" w14:textId="77777777" w:rsidR="00E13171" w:rsidRDefault="00E13171" w:rsidP="00E3237E">
      <w:pPr>
        <w:spacing w:after="0" w:line="240" w:lineRule="auto"/>
      </w:pPr>
      <w:r>
        <w:separator/>
      </w:r>
    </w:p>
  </w:footnote>
  <w:footnote w:type="continuationSeparator" w:id="0">
    <w:p w14:paraId="684616A5" w14:textId="77777777" w:rsidR="00E13171" w:rsidRDefault="00E13171" w:rsidP="00E32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107571766"/>
      <w:docPartObj>
        <w:docPartGallery w:val="Watermarks"/>
        <w:docPartUnique/>
      </w:docPartObj>
    </w:sdtPr>
    <w:sdtEndPr/>
    <w:sdtContent>
      <w:p w14:paraId="78B55CB4" w14:textId="77777777" w:rsidR="006868CA" w:rsidRDefault="00CD19CC">
        <w:pPr>
          <w:pStyle w:val="Header"/>
        </w:pPr>
        <w:r>
          <w:rPr>
            <w:noProof/>
            <w:lang w:eastAsia="zh-TW"/>
          </w:rPr>
          <w:pict w14:anchorId="78B55CB6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7C60"/>
    <w:multiLevelType w:val="hybridMultilevel"/>
    <w:tmpl w:val="6C92BA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02E70F85"/>
    <w:multiLevelType w:val="hybridMultilevel"/>
    <w:tmpl w:val="893A09C6"/>
    <w:lvl w:ilvl="0" w:tplc="AEAA2534">
      <w:start w:val="1"/>
      <w:numFmt w:val="bullet"/>
      <w:pStyle w:val="NBullet2"/>
      <w:lvlText w:val="o"/>
      <w:lvlJc w:val="left"/>
      <w:pPr>
        <w:ind w:left="1800" w:hanging="360"/>
      </w:pPr>
      <w:rPr>
        <w:rFonts w:ascii="Courier New" w:hAnsi="Courier New" w:hint="default"/>
        <w:color w:val="009DD9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28812B4"/>
    <w:multiLevelType w:val="hybridMultilevel"/>
    <w:tmpl w:val="5526EBE0"/>
    <w:lvl w:ilvl="0" w:tplc="04090013">
      <w:start w:val="1"/>
      <w:numFmt w:val="upperRoman"/>
      <w:lvlText w:val="%1."/>
      <w:lvlJc w:val="righ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4DA36A9"/>
    <w:multiLevelType w:val="hybridMultilevel"/>
    <w:tmpl w:val="2E70C3C6"/>
    <w:lvl w:ilvl="0" w:tplc="37203B6C">
      <w:start w:val="1"/>
      <w:numFmt w:val="decimal"/>
      <w:pStyle w:val="NList1Indent"/>
      <w:lvlText w:val="%1."/>
      <w:lvlJc w:val="left"/>
      <w:pPr>
        <w:ind w:left="1800" w:hanging="360"/>
      </w:pPr>
      <w:rPr>
        <w:rFonts w:ascii="Arial Narrow" w:hAnsi="Arial Narro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DD9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6F4199C"/>
    <w:multiLevelType w:val="hybridMultilevel"/>
    <w:tmpl w:val="3198E860"/>
    <w:lvl w:ilvl="0" w:tplc="606EEF7E">
      <w:start w:val="1"/>
      <w:numFmt w:val="decimal"/>
      <w:pStyle w:val="NList2"/>
      <w:lvlText w:val="%1."/>
      <w:lvlJc w:val="left"/>
      <w:pPr>
        <w:ind w:left="1800" w:hanging="360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9DD9"/>
        <w:spacing w:val="0"/>
        <w:kern w:val="0"/>
        <w:position w:val="0"/>
        <w:sz w:val="2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9E675F8"/>
    <w:multiLevelType w:val="hybridMultilevel"/>
    <w:tmpl w:val="85A45902"/>
    <w:lvl w:ilvl="0" w:tplc="9D02E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78037B"/>
    <w:multiLevelType w:val="hybridMultilevel"/>
    <w:tmpl w:val="E4A2BB84"/>
    <w:lvl w:ilvl="0" w:tplc="65922440">
      <w:start w:val="1"/>
      <w:numFmt w:val="decimal"/>
      <w:pStyle w:val="NList1"/>
      <w:lvlText w:val="%1."/>
      <w:lvlJc w:val="left"/>
      <w:pPr>
        <w:ind w:left="1800" w:hanging="360"/>
      </w:pPr>
      <w:rPr>
        <w:rFonts w:hint="default"/>
        <w:color w:val="009DD9"/>
        <w:sz w:val="20"/>
        <w:u w:val="none" w:color="009DD9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4963F02"/>
    <w:multiLevelType w:val="hybridMultilevel"/>
    <w:tmpl w:val="F1945A14"/>
    <w:lvl w:ilvl="0" w:tplc="4B7AE904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050A2"/>
    <w:multiLevelType w:val="hybridMultilevel"/>
    <w:tmpl w:val="500E837C"/>
    <w:lvl w:ilvl="0" w:tplc="3BB64818">
      <w:start w:val="1"/>
      <w:numFmt w:val="bullet"/>
      <w:pStyle w:val="NBullet1"/>
      <w:lvlText w:val=""/>
      <w:lvlJc w:val="left"/>
      <w:pPr>
        <w:ind w:left="1440" w:hanging="360"/>
      </w:pPr>
      <w:rPr>
        <w:rFonts w:ascii="Symbol" w:hAnsi="Symbol" w:hint="default"/>
        <w:color w:val="009DD9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12631AE"/>
    <w:multiLevelType w:val="hybridMultilevel"/>
    <w:tmpl w:val="2C54F8F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revisionView w:markup="0"/>
  <w:doNotTrackMoves/>
  <w:defaultTabStop w:val="720"/>
  <w:characterSpacingControl w:val="doNotCompress"/>
  <w:hdrShapeDefaults>
    <o:shapedefaults v:ext="edit" spidmax="2052" fill="f" fillcolor="white" stroke="f" strokecolor="#76b900">
      <v:fill color="white" on="f"/>
      <v:stroke color="#76b900" on="f"/>
      <o:colormru v:ext="edit" colors="#76b9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EC1"/>
    <w:rsid w:val="00002F4D"/>
    <w:rsid w:val="0003171E"/>
    <w:rsid w:val="00056163"/>
    <w:rsid w:val="00080C0E"/>
    <w:rsid w:val="000870AC"/>
    <w:rsid w:val="0009155C"/>
    <w:rsid w:val="000C63FF"/>
    <w:rsid w:val="000F46C7"/>
    <w:rsid w:val="00122B25"/>
    <w:rsid w:val="00135686"/>
    <w:rsid w:val="001469B3"/>
    <w:rsid w:val="00163B7A"/>
    <w:rsid w:val="001B517B"/>
    <w:rsid w:val="001B6318"/>
    <w:rsid w:val="001C4F67"/>
    <w:rsid w:val="001C7EE2"/>
    <w:rsid w:val="001E3496"/>
    <w:rsid w:val="002110A5"/>
    <w:rsid w:val="00213DCF"/>
    <w:rsid w:val="00235D82"/>
    <w:rsid w:val="00257A37"/>
    <w:rsid w:val="002C7D1A"/>
    <w:rsid w:val="002E7BA5"/>
    <w:rsid w:val="002F38F4"/>
    <w:rsid w:val="002F6FDE"/>
    <w:rsid w:val="0031492B"/>
    <w:rsid w:val="0038011A"/>
    <w:rsid w:val="0038150B"/>
    <w:rsid w:val="003843DB"/>
    <w:rsid w:val="0039162B"/>
    <w:rsid w:val="003B16B5"/>
    <w:rsid w:val="003B6CE8"/>
    <w:rsid w:val="003E0C08"/>
    <w:rsid w:val="003E1147"/>
    <w:rsid w:val="003F16EE"/>
    <w:rsid w:val="00427C34"/>
    <w:rsid w:val="00453AE9"/>
    <w:rsid w:val="00455084"/>
    <w:rsid w:val="00457546"/>
    <w:rsid w:val="00462CDA"/>
    <w:rsid w:val="004718C0"/>
    <w:rsid w:val="004974FE"/>
    <w:rsid w:val="004C2C68"/>
    <w:rsid w:val="004C6315"/>
    <w:rsid w:val="004D53D0"/>
    <w:rsid w:val="00543AB6"/>
    <w:rsid w:val="00580990"/>
    <w:rsid w:val="005A1B54"/>
    <w:rsid w:val="005B3CA6"/>
    <w:rsid w:val="005D65A8"/>
    <w:rsid w:val="005F5D07"/>
    <w:rsid w:val="00633578"/>
    <w:rsid w:val="00633E8D"/>
    <w:rsid w:val="006868CA"/>
    <w:rsid w:val="006942E8"/>
    <w:rsid w:val="006B351A"/>
    <w:rsid w:val="006B7AE1"/>
    <w:rsid w:val="006D0524"/>
    <w:rsid w:val="006D466D"/>
    <w:rsid w:val="006F4A81"/>
    <w:rsid w:val="00743E2B"/>
    <w:rsid w:val="00745C28"/>
    <w:rsid w:val="007A51DC"/>
    <w:rsid w:val="007B6B89"/>
    <w:rsid w:val="008351D2"/>
    <w:rsid w:val="00842733"/>
    <w:rsid w:val="008949DE"/>
    <w:rsid w:val="00904EAA"/>
    <w:rsid w:val="00907EFD"/>
    <w:rsid w:val="00946E5D"/>
    <w:rsid w:val="009B566D"/>
    <w:rsid w:val="009E4086"/>
    <w:rsid w:val="00A261C0"/>
    <w:rsid w:val="00A355B6"/>
    <w:rsid w:val="00A556FD"/>
    <w:rsid w:val="00A71978"/>
    <w:rsid w:val="00A76FD5"/>
    <w:rsid w:val="00A92639"/>
    <w:rsid w:val="00A949DE"/>
    <w:rsid w:val="00AC27A2"/>
    <w:rsid w:val="00AD24CB"/>
    <w:rsid w:val="00AD7CE1"/>
    <w:rsid w:val="00B34064"/>
    <w:rsid w:val="00B46C4E"/>
    <w:rsid w:val="00B73DE1"/>
    <w:rsid w:val="00BB76A6"/>
    <w:rsid w:val="00BD37DC"/>
    <w:rsid w:val="00BE172E"/>
    <w:rsid w:val="00C02EA0"/>
    <w:rsid w:val="00C04CB1"/>
    <w:rsid w:val="00C536AA"/>
    <w:rsid w:val="00C61CF0"/>
    <w:rsid w:val="00C91B67"/>
    <w:rsid w:val="00CB0299"/>
    <w:rsid w:val="00CD19CC"/>
    <w:rsid w:val="00D308C5"/>
    <w:rsid w:val="00D33EC1"/>
    <w:rsid w:val="00D62A05"/>
    <w:rsid w:val="00D62DD3"/>
    <w:rsid w:val="00DB02B7"/>
    <w:rsid w:val="00DB3E64"/>
    <w:rsid w:val="00DB404D"/>
    <w:rsid w:val="00E13171"/>
    <w:rsid w:val="00E223FE"/>
    <w:rsid w:val="00E22DF0"/>
    <w:rsid w:val="00E27B18"/>
    <w:rsid w:val="00E3237E"/>
    <w:rsid w:val="00E67171"/>
    <w:rsid w:val="00EA4604"/>
    <w:rsid w:val="00EC2926"/>
    <w:rsid w:val="00EF1DFE"/>
    <w:rsid w:val="00EF54E9"/>
    <w:rsid w:val="00EF6E3F"/>
    <w:rsid w:val="00F0745F"/>
    <w:rsid w:val="00FC76EE"/>
    <w:rsid w:val="00FD3443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 fill="f" fillcolor="white" stroke="f" strokecolor="#76b900">
      <v:fill color="white" on="f"/>
      <v:stroke color="#76b900" on="f"/>
      <o:colormru v:ext="edit" colors="#76b900"/>
    </o:shapedefaults>
    <o:shapelayout v:ext="edit">
      <o:idmap v:ext="edit" data="1"/>
    </o:shapelayout>
  </w:shapeDefaults>
  <w:decimalSymbol w:val="."/>
  <w:listSeparator w:val=","/>
  <w14:docId w14:val="78B55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08C5"/>
    <w:pPr>
      <w:widowControl w:val="0"/>
      <w:autoSpaceDE w:val="0"/>
      <w:autoSpaceDN w:val="0"/>
      <w:adjustRightInd w:val="0"/>
    </w:pPr>
    <w:rPr>
      <w:rFonts w:ascii="DCCCH E+ Bliss Pro" w:hAnsi="DCCCH E+ Bliss Pro" w:cs="DCCCH E+ Bliss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8C5"/>
    <w:pPr>
      <w:spacing w:after="0" w:line="240" w:lineRule="auto"/>
      <w:ind w:left="720"/>
    </w:pPr>
    <w:rPr>
      <w:rFonts w:ascii="Times New Roman" w:eastAsia="Calibri" w:hAnsi="Times New Roman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FC76EE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FC76EE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FE"/>
    <w:rPr>
      <w:rFonts w:ascii="Tahoma" w:hAnsi="Tahoma" w:cs="Tahoma"/>
      <w:sz w:val="16"/>
      <w:szCs w:val="16"/>
    </w:rPr>
  </w:style>
  <w:style w:type="paragraph" w:customStyle="1" w:styleId="CM4">
    <w:name w:val="CM4"/>
    <w:basedOn w:val="Default"/>
    <w:next w:val="Default"/>
    <w:uiPriority w:val="99"/>
    <w:rsid w:val="00257A37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09155C"/>
    <w:rPr>
      <w:color w:val="0000FF"/>
      <w:u w:val="single"/>
    </w:rPr>
  </w:style>
  <w:style w:type="paragraph" w:customStyle="1" w:styleId="NMRTitle">
    <w:name w:val="NMR_Title"/>
    <w:qFormat/>
    <w:rsid w:val="00163B7A"/>
    <w:pPr>
      <w:tabs>
        <w:tab w:val="left" w:pos="9360"/>
      </w:tabs>
      <w:spacing w:line="20" w:lineRule="atLeast"/>
      <w:ind w:right="-547"/>
    </w:pPr>
    <w:rPr>
      <w:rFonts w:ascii="Trebuchet MS" w:hAnsi="Trebuchet MS" w:cs="DCCCH E+ Bliss Pro"/>
      <w:b/>
      <w:color w:val="00AEEF"/>
      <w:sz w:val="80"/>
      <w:szCs w:val="80"/>
    </w:rPr>
  </w:style>
  <w:style w:type="paragraph" w:customStyle="1" w:styleId="NMRHeading1">
    <w:name w:val="NMR_Heading 1"/>
    <w:qFormat/>
    <w:rsid w:val="00E3237E"/>
    <w:pPr>
      <w:spacing w:before="240" w:after="240"/>
      <w:ind w:right="2304"/>
    </w:pPr>
    <w:rPr>
      <w:rFonts w:ascii="Arial" w:hAnsi="Arial" w:cs="Arial"/>
      <w:color w:val="707276"/>
      <w:sz w:val="40"/>
      <w:szCs w:val="40"/>
    </w:rPr>
  </w:style>
  <w:style w:type="paragraph" w:customStyle="1" w:styleId="NMRParagraph">
    <w:name w:val="NMR_Paragraph"/>
    <w:qFormat/>
    <w:rsid w:val="008949DE"/>
    <w:pPr>
      <w:spacing w:before="240" w:line="280" w:lineRule="exact"/>
      <w:ind w:right="2304"/>
    </w:pPr>
    <w:rPr>
      <w:rFonts w:ascii="Arial" w:hAnsi="Arial" w:cs="Arial"/>
      <w:color w:val="707276"/>
      <w:sz w:val="24"/>
      <w:szCs w:val="28"/>
    </w:rPr>
  </w:style>
  <w:style w:type="paragraph" w:customStyle="1" w:styleId="NMRParagraphIndent1">
    <w:name w:val="NMR_Paragraph Indent 1"/>
    <w:basedOn w:val="NMRParagraph"/>
    <w:qFormat/>
    <w:rsid w:val="00FF67A0"/>
    <w:pPr>
      <w:spacing w:before="0" w:after="120" w:line="240" w:lineRule="exact"/>
      <w:ind w:left="720"/>
    </w:pPr>
    <w:rPr>
      <w:sz w:val="20"/>
    </w:rPr>
  </w:style>
  <w:style w:type="paragraph" w:customStyle="1" w:styleId="NMRHeading2">
    <w:name w:val="NMR_Heading 2"/>
    <w:next w:val="NMRParagraph"/>
    <w:qFormat/>
    <w:rsid w:val="00163B7A"/>
    <w:rPr>
      <w:rFonts w:ascii="Arial" w:hAnsi="Arial" w:cs="Arial"/>
      <w:color w:val="707276"/>
      <w:sz w:val="28"/>
      <w:szCs w:val="28"/>
    </w:rPr>
  </w:style>
  <w:style w:type="paragraph" w:customStyle="1" w:styleId="NMRHeading3">
    <w:name w:val="NMR_Heading 3"/>
    <w:next w:val="NMRParagraphIndent1"/>
    <w:qFormat/>
    <w:rsid w:val="00842733"/>
    <w:pPr>
      <w:spacing w:before="360" w:after="240"/>
      <w:ind w:right="2074"/>
    </w:pPr>
    <w:rPr>
      <w:rFonts w:ascii="Trebuchet MS" w:hAnsi="Trebuchet MS" w:cs="Arial"/>
      <w:b/>
      <w:color w:val="00AEEF"/>
      <w:sz w:val="24"/>
      <w:szCs w:val="28"/>
    </w:rPr>
  </w:style>
  <w:style w:type="paragraph" w:customStyle="1" w:styleId="NMRCopyright">
    <w:name w:val="NMR_Copyright"/>
    <w:basedOn w:val="NMRParagraph"/>
    <w:qFormat/>
    <w:rsid w:val="00E3237E"/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32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37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32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37E"/>
    <w:rPr>
      <w:sz w:val="22"/>
      <w:szCs w:val="22"/>
    </w:rPr>
  </w:style>
  <w:style w:type="paragraph" w:customStyle="1" w:styleId="NMRCallout">
    <w:name w:val="NMR_Callout"/>
    <w:basedOn w:val="Normal"/>
    <w:qFormat/>
    <w:rsid w:val="00E3237E"/>
    <w:pPr>
      <w:spacing w:after="0" w:line="360" w:lineRule="auto"/>
    </w:pPr>
    <w:rPr>
      <w:rFonts w:ascii="Arial" w:hAnsi="Arial"/>
      <w:iCs/>
      <w:color w:val="FFFFFF"/>
      <w:sz w:val="20"/>
      <w:szCs w:val="28"/>
    </w:rPr>
  </w:style>
  <w:style w:type="paragraph" w:customStyle="1" w:styleId="NMRCalloutHead">
    <w:name w:val="NMR_Callout Head"/>
    <w:basedOn w:val="NMRCallout"/>
    <w:qFormat/>
    <w:rsid w:val="00E3237E"/>
    <w:rPr>
      <w:sz w:val="28"/>
    </w:rPr>
  </w:style>
  <w:style w:type="paragraph" w:customStyle="1" w:styleId="NBullet1">
    <w:name w:val="N_Bullet 1"/>
    <w:basedOn w:val="Normal"/>
    <w:qFormat/>
    <w:rsid w:val="00135686"/>
    <w:pPr>
      <w:numPr>
        <w:numId w:val="5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  <w:ind w:right="2304"/>
    </w:pPr>
    <w:rPr>
      <w:rFonts w:ascii="Arial" w:eastAsia="Calibri" w:hAnsi="Arial"/>
      <w:color w:val="707276"/>
      <w:sz w:val="20"/>
    </w:rPr>
  </w:style>
  <w:style w:type="paragraph" w:customStyle="1" w:styleId="NBullet2">
    <w:name w:val="N_Bullet 2"/>
    <w:basedOn w:val="Normal"/>
    <w:qFormat/>
    <w:rsid w:val="00E22DF0"/>
    <w:pPr>
      <w:numPr>
        <w:numId w:val="6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  <w:ind w:right="2304"/>
    </w:pPr>
    <w:rPr>
      <w:rFonts w:ascii="Arial" w:eastAsia="Calibri" w:hAnsi="Arial"/>
      <w:color w:val="707276"/>
      <w:sz w:val="20"/>
    </w:rPr>
  </w:style>
  <w:style w:type="paragraph" w:customStyle="1" w:styleId="NList1">
    <w:name w:val="N_List 1"/>
    <w:basedOn w:val="Normal"/>
    <w:qFormat/>
    <w:rsid w:val="006868CA"/>
    <w:pPr>
      <w:numPr>
        <w:numId w:val="8"/>
      </w:numPr>
      <w:tabs>
        <w:tab w:val="left" w:pos="720"/>
        <w:tab w:val="left" w:pos="1080"/>
        <w:tab w:val="left" w:pos="1440"/>
        <w:tab w:val="left" w:pos="2160"/>
        <w:tab w:val="left" w:pos="2880"/>
      </w:tabs>
      <w:suppressAutoHyphens/>
      <w:spacing w:after="120" w:line="280" w:lineRule="exact"/>
      <w:ind w:left="1440"/>
    </w:pPr>
    <w:rPr>
      <w:rFonts w:ascii="Arial" w:eastAsia="Calibri" w:hAnsi="Arial"/>
      <w:color w:val="707276"/>
      <w:sz w:val="20"/>
    </w:rPr>
  </w:style>
  <w:style w:type="paragraph" w:customStyle="1" w:styleId="NList1Indent">
    <w:name w:val="N_List 1 Indent"/>
    <w:basedOn w:val="Normal"/>
    <w:qFormat/>
    <w:rsid w:val="00842733"/>
    <w:pPr>
      <w:numPr>
        <w:numId w:val="9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before="120" w:after="120" w:line="280" w:lineRule="exact"/>
    </w:pPr>
    <w:rPr>
      <w:rFonts w:ascii="Arial" w:eastAsia="Calibri" w:hAnsi="Arial"/>
      <w:sz w:val="20"/>
    </w:rPr>
  </w:style>
  <w:style w:type="paragraph" w:customStyle="1" w:styleId="NList2">
    <w:name w:val="N_List 2"/>
    <w:basedOn w:val="Normal"/>
    <w:qFormat/>
    <w:rsid w:val="00842733"/>
    <w:pPr>
      <w:numPr>
        <w:numId w:val="10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</w:pPr>
    <w:rPr>
      <w:rFonts w:ascii="Arial" w:eastAsia="Calibri" w:hAnsi="Arial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6C4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D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308C5"/>
    <w:pPr>
      <w:widowControl w:val="0"/>
      <w:autoSpaceDE w:val="0"/>
      <w:autoSpaceDN w:val="0"/>
      <w:adjustRightInd w:val="0"/>
    </w:pPr>
    <w:rPr>
      <w:rFonts w:ascii="DCCCH E+ Bliss Pro" w:hAnsi="DCCCH E+ Bliss Pro" w:cs="DCCCH E+ Bliss Pro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8C5"/>
    <w:pPr>
      <w:spacing w:after="0" w:line="240" w:lineRule="auto"/>
      <w:ind w:left="720"/>
    </w:pPr>
    <w:rPr>
      <w:rFonts w:ascii="Times New Roman" w:eastAsia="Calibri" w:hAnsi="Times New Roman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FC76EE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FC76EE"/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3FE"/>
    <w:rPr>
      <w:rFonts w:ascii="Tahoma" w:hAnsi="Tahoma" w:cs="Tahoma"/>
      <w:sz w:val="16"/>
      <w:szCs w:val="16"/>
    </w:rPr>
  </w:style>
  <w:style w:type="paragraph" w:customStyle="1" w:styleId="CM4">
    <w:name w:val="CM4"/>
    <w:basedOn w:val="Default"/>
    <w:next w:val="Default"/>
    <w:uiPriority w:val="99"/>
    <w:rsid w:val="00257A37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09155C"/>
    <w:rPr>
      <w:color w:val="0000FF"/>
      <w:u w:val="single"/>
    </w:rPr>
  </w:style>
  <w:style w:type="paragraph" w:customStyle="1" w:styleId="NMRTitle">
    <w:name w:val="NMR_Title"/>
    <w:qFormat/>
    <w:rsid w:val="00163B7A"/>
    <w:pPr>
      <w:tabs>
        <w:tab w:val="left" w:pos="9360"/>
      </w:tabs>
      <w:spacing w:line="20" w:lineRule="atLeast"/>
      <w:ind w:right="-547"/>
    </w:pPr>
    <w:rPr>
      <w:rFonts w:ascii="Trebuchet MS" w:hAnsi="Trebuchet MS" w:cs="DCCCH E+ Bliss Pro"/>
      <w:b/>
      <w:color w:val="00AEEF"/>
      <w:sz w:val="80"/>
      <w:szCs w:val="80"/>
    </w:rPr>
  </w:style>
  <w:style w:type="paragraph" w:customStyle="1" w:styleId="NMRHeading1">
    <w:name w:val="NMR_Heading 1"/>
    <w:qFormat/>
    <w:rsid w:val="00E3237E"/>
    <w:pPr>
      <w:spacing w:before="240" w:after="240"/>
      <w:ind w:right="2304"/>
    </w:pPr>
    <w:rPr>
      <w:rFonts w:ascii="Arial" w:hAnsi="Arial" w:cs="Arial"/>
      <w:color w:val="707276"/>
      <w:sz w:val="40"/>
      <w:szCs w:val="40"/>
    </w:rPr>
  </w:style>
  <w:style w:type="paragraph" w:customStyle="1" w:styleId="NMRParagraph">
    <w:name w:val="NMR_Paragraph"/>
    <w:qFormat/>
    <w:rsid w:val="008949DE"/>
    <w:pPr>
      <w:spacing w:before="240" w:line="280" w:lineRule="exact"/>
      <w:ind w:right="2304"/>
    </w:pPr>
    <w:rPr>
      <w:rFonts w:ascii="Arial" w:hAnsi="Arial" w:cs="Arial"/>
      <w:color w:val="707276"/>
      <w:sz w:val="24"/>
      <w:szCs w:val="28"/>
    </w:rPr>
  </w:style>
  <w:style w:type="paragraph" w:customStyle="1" w:styleId="NMRParagraphIndent1">
    <w:name w:val="NMR_Paragraph Indent 1"/>
    <w:basedOn w:val="NMRParagraph"/>
    <w:qFormat/>
    <w:rsid w:val="00FF67A0"/>
    <w:pPr>
      <w:spacing w:before="0" w:after="120" w:line="240" w:lineRule="exact"/>
      <w:ind w:left="720"/>
    </w:pPr>
    <w:rPr>
      <w:sz w:val="20"/>
    </w:rPr>
  </w:style>
  <w:style w:type="paragraph" w:customStyle="1" w:styleId="NMRHeading2">
    <w:name w:val="NMR_Heading 2"/>
    <w:next w:val="NMRParagraph"/>
    <w:qFormat/>
    <w:rsid w:val="00163B7A"/>
    <w:rPr>
      <w:rFonts w:ascii="Arial" w:hAnsi="Arial" w:cs="Arial"/>
      <w:color w:val="707276"/>
      <w:sz w:val="28"/>
      <w:szCs w:val="28"/>
    </w:rPr>
  </w:style>
  <w:style w:type="paragraph" w:customStyle="1" w:styleId="NMRHeading3">
    <w:name w:val="NMR_Heading 3"/>
    <w:next w:val="NMRParagraphIndent1"/>
    <w:qFormat/>
    <w:rsid w:val="00842733"/>
    <w:pPr>
      <w:spacing w:before="360" w:after="240"/>
      <w:ind w:right="2074"/>
    </w:pPr>
    <w:rPr>
      <w:rFonts w:ascii="Trebuchet MS" w:hAnsi="Trebuchet MS" w:cs="Arial"/>
      <w:b/>
      <w:color w:val="00AEEF"/>
      <w:sz w:val="24"/>
      <w:szCs w:val="28"/>
    </w:rPr>
  </w:style>
  <w:style w:type="paragraph" w:customStyle="1" w:styleId="NMRCopyright">
    <w:name w:val="NMR_Copyright"/>
    <w:basedOn w:val="NMRParagraph"/>
    <w:qFormat/>
    <w:rsid w:val="00E3237E"/>
    <w:rPr>
      <w:sz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323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37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323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37E"/>
    <w:rPr>
      <w:sz w:val="22"/>
      <w:szCs w:val="22"/>
    </w:rPr>
  </w:style>
  <w:style w:type="paragraph" w:customStyle="1" w:styleId="NMRCallout">
    <w:name w:val="NMR_Callout"/>
    <w:basedOn w:val="Normal"/>
    <w:qFormat/>
    <w:rsid w:val="00E3237E"/>
    <w:pPr>
      <w:spacing w:after="0" w:line="360" w:lineRule="auto"/>
    </w:pPr>
    <w:rPr>
      <w:rFonts w:ascii="Arial" w:hAnsi="Arial"/>
      <w:iCs/>
      <w:color w:val="FFFFFF"/>
      <w:sz w:val="20"/>
      <w:szCs w:val="28"/>
    </w:rPr>
  </w:style>
  <w:style w:type="paragraph" w:customStyle="1" w:styleId="NMRCalloutHead">
    <w:name w:val="NMR_Callout Head"/>
    <w:basedOn w:val="NMRCallout"/>
    <w:qFormat/>
    <w:rsid w:val="00E3237E"/>
    <w:rPr>
      <w:sz w:val="28"/>
    </w:rPr>
  </w:style>
  <w:style w:type="paragraph" w:customStyle="1" w:styleId="NBullet1">
    <w:name w:val="N_Bullet 1"/>
    <w:basedOn w:val="Normal"/>
    <w:qFormat/>
    <w:rsid w:val="00135686"/>
    <w:pPr>
      <w:numPr>
        <w:numId w:val="5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  <w:ind w:right="2304"/>
    </w:pPr>
    <w:rPr>
      <w:rFonts w:ascii="Arial" w:eastAsia="Calibri" w:hAnsi="Arial"/>
      <w:color w:val="707276"/>
      <w:sz w:val="20"/>
    </w:rPr>
  </w:style>
  <w:style w:type="paragraph" w:customStyle="1" w:styleId="NBullet2">
    <w:name w:val="N_Bullet 2"/>
    <w:basedOn w:val="Normal"/>
    <w:qFormat/>
    <w:rsid w:val="00E22DF0"/>
    <w:pPr>
      <w:numPr>
        <w:numId w:val="6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  <w:ind w:right="2304"/>
    </w:pPr>
    <w:rPr>
      <w:rFonts w:ascii="Arial" w:eastAsia="Calibri" w:hAnsi="Arial"/>
      <w:color w:val="707276"/>
      <w:sz w:val="20"/>
    </w:rPr>
  </w:style>
  <w:style w:type="paragraph" w:customStyle="1" w:styleId="NList1">
    <w:name w:val="N_List 1"/>
    <w:basedOn w:val="Normal"/>
    <w:qFormat/>
    <w:rsid w:val="006868CA"/>
    <w:pPr>
      <w:numPr>
        <w:numId w:val="8"/>
      </w:numPr>
      <w:tabs>
        <w:tab w:val="left" w:pos="720"/>
        <w:tab w:val="left" w:pos="1080"/>
        <w:tab w:val="left" w:pos="1440"/>
        <w:tab w:val="left" w:pos="2160"/>
        <w:tab w:val="left" w:pos="2880"/>
      </w:tabs>
      <w:suppressAutoHyphens/>
      <w:spacing w:after="120" w:line="280" w:lineRule="exact"/>
      <w:ind w:left="1440"/>
    </w:pPr>
    <w:rPr>
      <w:rFonts w:ascii="Arial" w:eastAsia="Calibri" w:hAnsi="Arial"/>
      <w:color w:val="707276"/>
      <w:sz w:val="20"/>
    </w:rPr>
  </w:style>
  <w:style w:type="paragraph" w:customStyle="1" w:styleId="NList1Indent">
    <w:name w:val="N_List 1 Indent"/>
    <w:basedOn w:val="Normal"/>
    <w:qFormat/>
    <w:rsid w:val="00842733"/>
    <w:pPr>
      <w:numPr>
        <w:numId w:val="9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before="120" w:after="120" w:line="280" w:lineRule="exact"/>
    </w:pPr>
    <w:rPr>
      <w:rFonts w:ascii="Arial" w:eastAsia="Calibri" w:hAnsi="Arial"/>
      <w:sz w:val="20"/>
    </w:rPr>
  </w:style>
  <w:style w:type="paragraph" w:customStyle="1" w:styleId="NList2">
    <w:name w:val="N_List 2"/>
    <w:basedOn w:val="Normal"/>
    <w:qFormat/>
    <w:rsid w:val="00842733"/>
    <w:pPr>
      <w:numPr>
        <w:numId w:val="10"/>
      </w:num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uppressAutoHyphens/>
      <w:spacing w:after="120" w:line="280" w:lineRule="exact"/>
    </w:pPr>
    <w:rPr>
      <w:rFonts w:ascii="Arial" w:eastAsia="Calibri" w:hAnsi="Arial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46C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ettings" Target="settings.xml"/><Relationship Id="rId20" Type="http://schemas.openxmlformats.org/officeDocument/2006/relationships/theme" Target="theme/theme1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eg"/><Relationship Id="rId14" Type="http://schemas.openxmlformats.org/officeDocument/2006/relationships/image" Target="media/image2.png"/><Relationship Id="rId15" Type="http://schemas.openxmlformats.org/officeDocument/2006/relationships/hyperlink" Target="http://www.iab.net/" TargetMode="External"/><Relationship Id="rId16" Type="http://schemas.openxmlformats.org/officeDocument/2006/relationships/image" Target="media/image3.jpe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customXml" Target="../customXml/item2.xml"/><Relationship Id="rId4" Type="http://schemas.openxmlformats.org/officeDocument/2006/relationships/customXml" Target="../customXml/item3.xml"/><Relationship Id="rId5" Type="http://schemas.openxmlformats.org/officeDocument/2006/relationships/customXml" Target="../customXml/item4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93C15E3D8384CAA6DEFFEACD2352D" ma:contentTypeVersion="3" ma:contentTypeDescription="Create a new document." ma:contentTypeScope="" ma:versionID="5dfec918853338fca0678ba2e0e49e69">
  <xsd:schema xmlns:xsd="http://www.w3.org/2001/XMLSchema" xmlns:p="http://schemas.microsoft.com/office/2006/metadata/properties" xmlns:ns2="ea7ec9a4-77ba-4264-bb3a-15d654c9cacd" targetNamespace="http://schemas.microsoft.com/office/2006/metadata/properties" ma:root="true" ma:fieldsID="e66e55323d688ab063518897a260dd19" ns2:_="">
    <xsd:import namespace="ea7ec9a4-77ba-4264-bb3a-15d654c9cacd"/>
    <xsd:element name="properties">
      <xsd:complexType>
        <xsd:sequence>
          <xsd:element name="documentManagement">
            <xsd:complexType>
              <xsd:all>
                <xsd:element ref="ns2:Topic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a7ec9a4-77ba-4264-bb3a-15d654c9cacd" elementFormDefault="qualified">
    <xsd:import namespace="http://schemas.microsoft.com/office/2006/documentManagement/types"/>
    <xsd:element name="Topic" ma:index="8" nillable="true" ma:displayName="Topic" ma:description="Use the topic field to organize your library content and display in the summary view." ma:format="RadioButtons" ma:internalName="Topic">
      <xsd:simpleType>
        <xsd:restriction base="dms:Choice">
          <xsd:enumeration value="Academic"/>
          <xsd:enumeration value="Assessment"/>
          <xsd:enumeration value="Innovative"/>
          <xsd:enumeration value="Inquiring"/>
          <xsd:enumeration value="Support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0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opic xmlns="ea7ec9a4-77ba-4264-bb3a-15d654c9cacd">Academic</Topic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DF8640-7891-40AC-920C-EDA1657E3F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E2C675-995F-40C3-86DB-6F5AB1A0C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ec9a4-77ba-4264-bb3a-15d654c9cac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443519B-FAE7-44DE-9997-F7F32E04A419}">
  <ds:schemaRefs>
    <ds:schemaRef ds:uri="http://schemas.microsoft.com/office/2006/metadata/properties"/>
    <ds:schemaRef ds:uri="ea7ec9a4-77ba-4264-bb3a-15d654c9cacd"/>
  </ds:schemaRefs>
</ds:datastoreItem>
</file>

<file path=customXml/itemProps4.xml><?xml version="1.0" encoding="utf-8"?>
<ds:datastoreItem xmlns:ds="http://schemas.openxmlformats.org/officeDocument/2006/customXml" ds:itemID="{E4C3AFBB-3666-5C4F-B0C0-1E458ABAF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1035</Words>
  <Characters>5736</Characters>
  <Application>Microsoft Macintosh Word</Application>
  <DocSecurity>0</DocSecurity>
  <Lines>114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Influence of measurement on the measure</vt:lpstr>
    </vt:vector>
  </TitlesOfParts>
  <Manager/>
  <Company>Nielsen</Company>
  <LinksUpToDate>false</LinksUpToDate>
  <CharactersWithSpaces>6726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 Big Data</dc:title>
  <dc:subject/>
  <dc:creator>Darrell Pratt</dc:creator>
  <cp:keywords/>
  <dc:description/>
  <cp:lastModifiedBy>James Pratt</cp:lastModifiedBy>
  <cp:revision>4</cp:revision>
  <cp:lastPrinted>2012-09-20T19:04:00Z</cp:lastPrinted>
  <dcterms:created xsi:type="dcterms:W3CDTF">2013-03-06T17:16:00Z</dcterms:created>
  <dcterms:modified xsi:type="dcterms:W3CDTF">2013-03-07T20:54:00Z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0x010100D6293C15E3D8384CAA6DEFFEACD2352D</vt:lpwstr>
  </property>
  <property fmtid="{D5CDD505-2E9C-101B-9397-08002B2CF9AE}" pid="3" name="WorkflowCreationPath">
    <vt:lpwstr>8018e255-8cf0-4fd7-aa45-246c5b83a044,4;0636bb33-d6f0-4a9a-8858-ea9cdc482c49,6;</vt:lpwstr>
  </property>
  <property fmtid="{D5CDD505-2E9C-101B-9397-08002B2CF9AE}" pid="4" name="N2 Leader">
    <vt:lpwstr>Raman, Kalyan3127</vt:lpwstr>
  </property>
  <property fmtid="{D5CDD505-2E9C-101B-9397-08002B2CF9AE}" pid="5" name="Status (Previous)">
    <vt:lpwstr>Step 6 – Intellectual Property Review</vt:lpwstr>
  </property>
  <property fmtid="{D5CDD505-2E9C-101B-9397-08002B2CF9AE}" pid="6" name="Author0">
    <vt:lpwstr>Iyer, Shankar2946</vt:lpwstr>
  </property>
  <property fmtid="{D5CDD505-2E9C-101B-9397-08002B2CF9AE}" pid="7" name="Status">
    <vt:lpwstr>Step 7 - White Paper Approved and Internally Published</vt:lpwstr>
  </property>
  <property fmtid="{D5CDD505-2E9C-101B-9397-08002B2CF9AE}" pid="8" name="Year Submitted">
    <vt:lpwstr>2012</vt:lpwstr>
  </property>
</Properties>
</file>